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sñ</w:t>
      </w:r>
      <w:r w:rsidDel="00000000" w:rsidR="00000000" w:rsidRPr="00000000">
        <w:rPr>
          <w:rtl w:val="0"/>
        </w:rPr>
        <w:t xml:space="preserve">Nombre.-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Deberás copiar las pantallas de ejecución que verifiquen la realización de los ejercicios.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Antes de comenzar GUARDA este fichero con tu nombre apellidos.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3.- Conexiones ODBC (1 Puntos)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 3.1.- </w:t>
      </w:r>
      <w:r w:rsidDel="00000000" w:rsidR="00000000" w:rsidRPr="00000000">
        <w:rPr>
          <w:rtl w:val="0"/>
        </w:rPr>
        <w:t xml:space="preserve">Configura tu sistema para que desde el ordenador anfitrión conectes OpenOffice/LibreOffice (o Access) al servidor de Oracle que está en la máquina virtual. Crea una conexión que permita leer de la BD 'ORCL' la tabla 'EMP' del usuario Scott.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color w:val="3333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  <w:rtl w:val="0"/>
        </w:rPr>
        <w:t xml:space="preserve">Copia aquí el resultado que obtengas en la pantalla.</w:t>
      </w:r>
    </w:p>
    <w:p w:rsidR="00000000" w:rsidDel="00000000" w:rsidP="00000000" w:rsidRDefault="00000000" w:rsidRPr="00000000" w14:paraId="00000007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  <w:rtl w:val="0"/>
        </w:rPr>
        <w:t xml:space="preserve">Entramos en panel de control/Herramientas Administrativas/Origenes de datos OBDC</w:t>
      </w:r>
    </w:p>
    <w:p w:rsidR="00000000" w:rsidDel="00000000" w:rsidP="00000000" w:rsidRDefault="00000000" w:rsidRPr="00000000" w14:paraId="00000008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  <w:rtl w:val="0"/>
        </w:rPr>
        <w:t xml:space="preserve">Y creamos la conexion seleccionando los drivers Oracle</w:t>
      </w:r>
    </w:p>
    <w:p w:rsidR="00000000" w:rsidDel="00000000" w:rsidP="00000000" w:rsidRDefault="00000000" w:rsidRPr="00000000" w14:paraId="00000009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</w:rPr>
        <w:drawing>
          <wp:inline distB="114300" distT="114300" distL="114300" distR="114300">
            <wp:extent cx="2896553" cy="207514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553" cy="2075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  <w:rtl w:val="0"/>
        </w:rPr>
        <w:t xml:space="preserve">Intraducimos los datos del servidor y del usuario.</w:t>
      </w:r>
    </w:p>
    <w:p w:rsidR="00000000" w:rsidDel="00000000" w:rsidP="00000000" w:rsidRDefault="00000000" w:rsidRPr="00000000" w14:paraId="0000000B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</w:rPr>
        <w:drawing>
          <wp:inline distB="114300" distT="114300" distL="114300" distR="114300">
            <wp:extent cx="3039428" cy="251381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428" cy="251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  <w:rtl w:val="0"/>
        </w:rPr>
        <w:t xml:space="preserve">Y ya la tendremos</w:t>
      </w:r>
    </w:p>
    <w:p w:rsidR="00000000" w:rsidDel="00000000" w:rsidP="00000000" w:rsidRDefault="00000000" w:rsidRPr="00000000" w14:paraId="0000000D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</w:rPr>
        <w:drawing>
          <wp:inline distB="114300" distT="114300" distL="114300" distR="114300">
            <wp:extent cx="3010853" cy="26203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853" cy="2620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  <w:rtl w:val="0"/>
        </w:rPr>
        <w:t xml:space="preserve">Posteriormente no iremos a Openoffice y creamos la base de datos.</w:t>
      </w:r>
    </w:p>
    <w:p w:rsidR="00000000" w:rsidDel="00000000" w:rsidP="00000000" w:rsidRDefault="00000000" w:rsidRPr="00000000" w14:paraId="0000000F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</w:rPr>
        <w:drawing>
          <wp:inline distB="114300" distT="114300" distL="114300" distR="114300">
            <wp:extent cx="3572828" cy="24385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243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33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</w:rPr>
        <w:drawing>
          <wp:inline distB="114300" distT="114300" distL="114300" distR="114300">
            <wp:extent cx="3097045" cy="209200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045" cy="2092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</w:rPr>
        <w:drawing>
          <wp:inline distB="114300" distT="114300" distL="114300" distR="114300">
            <wp:extent cx="3229928" cy="215898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928" cy="2158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  <w:rtl w:val="0"/>
        </w:rPr>
        <w:t xml:space="preserve">Despues de solicitarnos el usuario y la contraseña de Scott guardamos para poder acceder.</w:t>
      </w:r>
    </w:p>
    <w:p w:rsidR="00000000" w:rsidDel="00000000" w:rsidP="00000000" w:rsidRDefault="00000000" w:rsidRPr="00000000" w14:paraId="00000014">
      <w:pPr>
        <w:rPr>
          <w:b w:val="1"/>
          <w:color w:val="3333ff"/>
        </w:rPr>
      </w:pPr>
      <w:r w:rsidDel="00000000" w:rsidR="00000000" w:rsidRPr="00000000">
        <w:rPr>
          <w:b w:val="1"/>
          <w:color w:val="3333ff"/>
        </w:rPr>
        <w:drawing>
          <wp:inline distB="114300" distT="114300" distL="114300" distR="114300">
            <wp:extent cx="3117845" cy="246348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845" cy="2463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28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-283" w:firstLine="0"/>
        <w:rPr/>
      </w:pPr>
      <w:r w:rsidDel="00000000" w:rsidR="00000000" w:rsidRPr="00000000">
        <w:rPr>
          <w:b w:val="1"/>
          <w:rtl w:val="0"/>
        </w:rPr>
        <w:t xml:space="preserve">3.2.-</w:t>
      </w:r>
      <w:r w:rsidDel="00000000" w:rsidR="00000000" w:rsidRPr="00000000">
        <w:rPr>
          <w:rtl w:val="0"/>
        </w:rPr>
        <w:t xml:space="preserve"> Haz una consulta que visualice los empleados de esta tabla cuyo apellido comience por la letra A.</w:t>
      </w:r>
    </w:p>
    <w:p w:rsidR="00000000" w:rsidDel="00000000" w:rsidP="00000000" w:rsidRDefault="00000000" w:rsidRPr="00000000" w14:paraId="00000020">
      <w:pPr>
        <w:ind w:left="0" w:right="-283" w:firstLine="0"/>
        <w:rPr>
          <w:b w:val="1"/>
          <w:color w:val="3118ce"/>
          <w:highlight w:val="white"/>
          <w:u w:val="none"/>
        </w:rPr>
      </w:pPr>
      <w:r w:rsidDel="00000000" w:rsidR="00000000" w:rsidRPr="00000000">
        <w:rPr>
          <w:b w:val="1"/>
          <w:color w:val="3118ce"/>
          <w:highlight w:val="white"/>
          <w:u w:val="none"/>
          <w:rtl w:val="0"/>
        </w:rPr>
        <w:t xml:space="preserve">Copia las pantallas que muestren la conexión y el resultado de la consulta.</w:t>
      </w:r>
    </w:p>
    <w:p w:rsidR="00000000" w:rsidDel="00000000" w:rsidP="00000000" w:rsidRDefault="00000000" w:rsidRPr="00000000" w14:paraId="00000021">
      <w:pPr>
        <w:ind w:left="0" w:right="-283" w:firstLine="0"/>
        <w:rPr>
          <w:b w:val="1"/>
          <w:color w:val="3118ce"/>
          <w:highlight w:val="white"/>
        </w:rPr>
      </w:pPr>
      <w:r w:rsidDel="00000000" w:rsidR="00000000" w:rsidRPr="00000000">
        <w:rPr>
          <w:b w:val="1"/>
          <w:color w:val="3118ce"/>
          <w:highlight w:val="white"/>
        </w:rPr>
        <w:drawing>
          <wp:inline distB="114300" distT="114300" distL="114300" distR="114300">
            <wp:extent cx="2610803" cy="44138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803" cy="4413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</w:rPr>
        <w:drawing>
          <wp:inline distB="114300" distT="114300" distL="114300" distR="114300">
            <wp:extent cx="2445650" cy="298735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650" cy="298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 se por que razon solo aparece esta tabla.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highlight w:val="cyan"/>
          <w:rtl w:val="0"/>
        </w:rPr>
        <w:t xml:space="preserve">EJERCICIOS DE POSTGRES</w:t>
        <w:tab/>
        <w:tab/>
        <w:t xml:space="preserve">5 Puntos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4.- 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Tenemos una base de datos llamada UNILAN para la gestión interna de nuestra empresa.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empresa en la que nos hallamos se estructura en tres departamentos: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Oficina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incluye contabilidad y gestión.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agrupa al director comercial y a los vendedores.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incluye a los técnicos de mantenimiento y a los de Desarrollo.Queremos crear un rol de usuarios para cada departamento y asignar a cada uno de los departamentos los usuarios adecuados sabiendo que;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MariaJesús y Oscar pertenecen a contabilidad.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Vicente pertenece a gestión y es el director del departamento Oficina.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Paco es el director de ventas y tiene como vendedores a Rubén y a Luís.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departamento de servicios lo dirige Daniel y tiene como técnicos de mantenimiento a Fernando y a Toni y como técnicos de desarrollo a Raúl y a Julio.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4.1.-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 ROLES Y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principio no queremos que utilicen contraseñas, solo el nombre de usuario.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(0,5) Crea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 el mínimo número de órdenes posible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roles adecuados para los usuarios y departamentos: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(0,5) A continuación escribiremos las órdenes para modificar el rol de grupo llamado Oficina de modo que sus usuarios puedan crear nuevos usuarios.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pondremos contraseña a los usuarios del departamento Oficina con el mismo del departamento.Indica desde qué usuario ejecutas las órdenes.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(0,5) El usuario Oscar quiere crear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registrar a todos los trabajadores de la empresa.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la orden para crear la tabla con los campos nombre,apellidos,dni(clave principal) y a continuación dale permiso de inserción y actualización a todos los usuarios del departamento Oficina.Indica en cada orden desde qué usuario la realizas.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4.2.-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ROLES Y PERMISOS cont.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(0,5) Queremos crear un grupo llamado Contabilidad que pertenezca al rol de grupo Oficina. Escribe la orden que lo hace: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(0,5) Disponemos de la tabla Facturas que solo pueden visualizar y pueden insertar los usuarios de contabilidad. Escribe la orden que lo permitirá a los usuarios de este grupo.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(0,5) Queremos permitir a los directores de departamento introducir facturas (insertar) y modificarlas. Crea un grupo para ellos llamado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Jefes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otórgales estos permisos.Indica desde qué usuario puedes realizarlo que no sea DBA (superusuario).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Autor desconocido" w:id="0" w:date="2017-03-02T17:24:00Z">
        <w:r w:rsidDel="00000000" w:rsidR="00000000" w:rsidRPr="00000000">
          <w:rPr>
            <w:rFonts w:ascii="Times" w:cs="Times" w:eastAsia="Times" w:hAnsi="Times"/>
            <w:b w:val="1"/>
            <w:i w:val="0"/>
            <w:smallCaps w:val="0"/>
            <w:strike w:val="0"/>
            <w:color w:val="000000"/>
            <w:sz w:val="24"/>
            <w:szCs w:val="24"/>
            <w:highlight w:val="lightGray"/>
            <w:u w:val="none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5.-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  Conectividad y Métodos de autenticación.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Queremos conectar desde los distintos usuarios de la empresa a la base de datos.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servidor tiene la dirección IP 192.168.3.254 y sabemos que el departamento Oficina tiene las direcciones IP en el rango 192.168.1.xx. El departamento Ventas tiene las direcciones 192.168.2.xx y el departamento de Servicios las direcciones 192.168.3.xx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 qué fichero debemos modificar para la conexión y en qué equipo debemos hacerlo.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highlight w:val="white"/>
          <w:rtl w:val="0"/>
        </w:rPr>
        <w:t xml:space="preserve">pg_hba.conf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Indica a continuación los parámetros que pondremos en este fichero para: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los usuarios del departamento Oficina puedan conectar sin contraseña: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los usuarios de Ventas puedan conectar pero siempre con contraseña encriptada.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usuario Oscar siempre pueda conectar a todas las bases de datos con su contraseña.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6.- Indica las consecuencias que producen las siguienes configuraciones en el fichero de autenticación de usuarios: (1 p)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8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color="000080" w:space="0" w:sz="4" w:val="single"/>
          <w:left w:color="000080" w:space="0" w:sz="4" w:val="single"/>
          <w:bottom w:color="000080" w:space="0" w:sz="4" w:val="single"/>
          <w:right w:color="000080" w:space="0" w:sz="4" w:val="single"/>
          <w:between w:space="0" w:sz="0" w:val="nil"/>
        </w:pBdr>
        <w:shd w:fill="auto" w:val="clear"/>
        <w:spacing w:after="120" w:before="0" w:line="240" w:lineRule="auto"/>
        <w:ind w:left="567" w:right="269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local ALL ALL reject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color="000080" w:space="0" w:sz="4" w:val="single"/>
          <w:left w:color="000080" w:space="0" w:sz="4" w:val="single"/>
          <w:bottom w:color="000080" w:space="0" w:sz="4" w:val="single"/>
          <w:right w:color="000080" w:space="0" w:sz="4" w:val="single"/>
          <w:between w:space="0" w:sz="0" w:val="nil"/>
        </w:pBdr>
        <w:shd w:fill="auto" w:val="clear"/>
        <w:tabs>
          <w:tab w:val="left" w:pos="4536"/>
        </w:tabs>
        <w:spacing w:after="120" w:before="0" w:line="240" w:lineRule="auto"/>
        <w:ind w:left="567" w:right="269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HOST ALL ALL 0.0.0.0 0.0.0.0 reject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8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color="000080" w:space="0" w:sz="4" w:val="single"/>
          <w:left w:color="000080" w:space="0" w:sz="4" w:val="single"/>
          <w:bottom w:color="000080" w:space="0" w:sz="4" w:val="single"/>
          <w:right w:color="000080" w:space="0" w:sz="4" w:val="single"/>
          <w:between w:space="0" w:sz="0" w:val="nil"/>
        </w:pBdr>
        <w:shd w:fill="auto" w:val="clear"/>
        <w:spacing w:after="120" w:before="0" w:line="240" w:lineRule="auto"/>
        <w:ind w:left="567" w:right="25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local ALL ALL trust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color="000080" w:space="0" w:sz="4" w:val="single"/>
          <w:left w:color="000080" w:space="0" w:sz="4" w:val="single"/>
          <w:bottom w:color="000080" w:space="0" w:sz="4" w:val="single"/>
          <w:right w:color="000080" w:space="0" w:sz="4" w:val="single"/>
          <w:between w:space="0" w:sz="0" w:val="nil"/>
        </w:pBdr>
        <w:shd w:fill="auto" w:val="clear"/>
        <w:tabs>
          <w:tab w:val="left" w:pos="4536"/>
        </w:tabs>
        <w:spacing w:after="120" w:before="0" w:line="240" w:lineRule="auto"/>
        <w:ind w:left="567" w:right="254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HOST ALL ALL 0.0.0.0 0.0.0.0 reject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color="000080" w:space="0" w:sz="4" w:val="single"/>
          <w:left w:color="000080" w:space="0" w:sz="4" w:val="single"/>
          <w:bottom w:color="000080" w:space="0" w:sz="4" w:val="single"/>
          <w:right w:color="000080" w:space="0" w:sz="4" w:val="single"/>
          <w:between w:space="0" w:sz="0" w:val="nil"/>
        </w:pBdr>
        <w:shd w:fill="auto" w:val="clear"/>
        <w:spacing w:after="120" w:before="0" w:line="240" w:lineRule="auto"/>
        <w:ind w:left="567" w:right="254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local ALL ALL trust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color="000080" w:space="0" w:sz="4" w:val="single"/>
          <w:left w:color="000080" w:space="0" w:sz="4" w:val="single"/>
          <w:bottom w:color="000080" w:space="0" w:sz="4" w:val="single"/>
          <w:right w:color="000080" w:space="0" w:sz="4" w:val="single"/>
          <w:between w:space="0" w:sz="0" w:val="nil"/>
        </w:pBdr>
        <w:shd w:fill="auto" w:val="clear"/>
        <w:spacing w:after="120" w:before="0" w:line="240" w:lineRule="auto"/>
        <w:ind w:left="567" w:right="254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HOST ALL ALL 127.0.0.1/32 trust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color="000080" w:space="0" w:sz="4" w:val="single"/>
          <w:left w:color="000080" w:space="0" w:sz="4" w:val="single"/>
          <w:bottom w:color="000080" w:space="0" w:sz="4" w:val="single"/>
          <w:right w:color="000080" w:space="0" w:sz="4" w:val="single"/>
          <w:between w:space="0" w:sz="0" w:val="nil"/>
        </w:pBdr>
        <w:shd w:fill="auto" w:val="clear"/>
        <w:tabs>
          <w:tab w:val="left" w:pos="4536"/>
        </w:tabs>
        <w:spacing w:after="120" w:before="0" w:line="240" w:lineRule="auto"/>
        <w:ind w:left="567" w:right="25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  <w:rtl w:val="0"/>
        </w:rPr>
        <w:t xml:space="preserve">HOST ALL ALL 0.0.0.0 0.0.0.0 reject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color="000080" w:space="0" w:sz="4" w:val="single"/>
          <w:left w:color="000080" w:space="0" w:sz="4" w:val="single"/>
          <w:bottom w:color="000080" w:space="0" w:sz="4" w:val="single"/>
          <w:right w:color="000080" w:space="0" w:sz="4" w:val="single"/>
          <w:between w:space="0" w:sz="0" w:val="nil"/>
        </w:pBdr>
        <w:shd w:fill="auto" w:val="clear"/>
        <w:spacing w:after="200" w:before="0" w:line="240" w:lineRule="auto"/>
        <w:ind w:left="5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highlight w:val="white"/>
          <w:u w:val="none"/>
          <w:vertAlign w:val="baseline"/>
          <w:rtl w:val="0"/>
        </w:rPr>
        <w:t xml:space="preserve">host </w:t>
        <w:tab/>
        <w:t xml:space="preserve">General </w:t>
        <w:tab/>
        <w:t xml:space="preserve">ALL </w:t>
        <w:tab/>
        <w:t xml:space="preserve">0.0.0.0 </w:t>
        <w:tab/>
        <w:t xml:space="preserve">0.0.0.0 </w:t>
        <w:tab/>
        <w:t xml:space="preserve">trust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color="000080" w:space="0" w:sz="4" w:val="single"/>
          <w:left w:color="000080" w:space="0" w:sz="4" w:val="single"/>
          <w:bottom w:color="000080" w:space="0" w:sz="4" w:val="single"/>
          <w:right w:color="000080" w:space="0" w:sz="4" w:val="single"/>
          <w:between w:space="0" w:sz="0" w:val="nil"/>
        </w:pBdr>
        <w:shd w:fill="auto" w:val="clear"/>
        <w:spacing w:after="200" w:before="0" w:line="240" w:lineRule="auto"/>
        <w:ind w:left="5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/>
      <w:pgMar w:bottom="1425" w:top="1273" w:left="1701" w:right="1701" w:header="70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Time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widowControl w:val="1"/>
      <w:spacing w:after="200" w:before="0"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IES CAMP DE MORVEDRE</w:t>
      <w:tab/>
      <w:tab/>
      <w:tab/>
      <w:tab/>
      <w:tab/>
      <w:tab/>
      <w:tab/>
      <w:t xml:space="preserve">FEBRERO DE 2019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4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440" w:hanging="360"/>
      </w:pPr>
      <w:rPr/>
    </w:lvl>
    <w:lvl w:ilvl="3">
      <w:start w:val="1"/>
      <w:numFmt w:val="decimal"/>
      <w:lvlText w:val="%1.%2.%3.%4."/>
      <w:lvlJc w:val="left"/>
      <w:pPr>
        <w:ind w:left="1800" w:hanging="360"/>
      </w:pPr>
      <w:rPr/>
    </w:lvl>
    <w:lvl w:ilvl="4">
      <w:start w:val="1"/>
      <w:numFmt w:val="decimal"/>
      <w:lvlText w:val="%1.%2.%3.%4.%5."/>
      <w:lvlJc w:val="left"/>
      <w:pPr>
        <w:ind w:left="2160" w:hanging="360"/>
      </w:pPr>
      <w:rPr/>
    </w:lvl>
    <w:lvl w:ilvl="5">
      <w:start w:val="1"/>
      <w:numFmt w:val="decimal"/>
      <w:lvlText w:val="%1.%2.%3.%4.%5.%6."/>
      <w:lvlJc w:val="left"/>
      <w:pPr>
        <w:ind w:left="2520" w:hanging="360"/>
      </w:pPr>
      <w:rPr/>
    </w:lvl>
    <w:lvl w:ilvl="6">
      <w:start w:val="1"/>
      <w:numFmt w:val="decimal"/>
      <w:lvlText w:val="%1.%2.%3.%4.%5.%6.%7."/>
      <w:lvlJc w:val="left"/>
      <w:pPr>
        <w:ind w:left="2880" w:hanging="360"/>
      </w:pPr>
      <w:rPr/>
    </w:lvl>
    <w:lvl w:ilvl="7">
      <w:start w:val="1"/>
      <w:numFmt w:val="decimal"/>
      <w:lvlText w:val="%1.%2.%3.%4.%5.%6.%7.%8."/>
      <w:lvlJc w:val="left"/>
      <w:pPr>
        <w:ind w:left="3240" w:hanging="360"/>
      </w:pPr>
      <w:rPr/>
    </w:lvl>
    <w:lvl w:ilvl="8">
      <w:start w:val="1"/>
      <w:numFmt w:val="decimal"/>
      <w:lvlText w:val="%1.%2.%3.%4.%5.%6.%7.%8.%9."/>
      <w:lvlJc w:val="left"/>
      <w:pPr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/>
    </w:lvl>
    <w:lvl w:ilvl="2">
      <w:start w:val="1"/>
      <w:numFmt w:val="bullet"/>
      <w:lvlText w:val=""/>
      <w:lvlJc w:val="left"/>
      <w:pPr>
        <w:ind w:left="2880" w:hanging="360"/>
      </w:pPr>
      <w:rPr/>
    </w:lvl>
    <w:lvl w:ilvl="3">
      <w:start w:val="1"/>
      <w:numFmt w:val="bullet"/>
      <w:lvlText w:val=""/>
      <w:lvlJc w:val="left"/>
      <w:pPr>
        <w:ind w:left="3600" w:hanging="360"/>
      </w:pPr>
      <w:rPr/>
    </w:lvl>
    <w:lvl w:ilvl="4">
      <w:start w:val="1"/>
      <w:numFmt w:val="bullet"/>
      <w:lvlText w:val="o"/>
      <w:lvlJc w:val="left"/>
      <w:pPr>
        <w:ind w:left="4320" w:hanging="360"/>
      </w:pPr>
      <w:rPr/>
    </w:lvl>
    <w:lvl w:ilvl="5">
      <w:start w:val="1"/>
      <w:numFmt w:val="bullet"/>
      <w:lvlText w:val=""/>
      <w:lvlJc w:val="left"/>
      <w:pPr>
        <w:ind w:left="5040" w:hanging="360"/>
      </w:pPr>
      <w:rPr/>
    </w:lvl>
    <w:lvl w:ilvl="6">
      <w:start w:val="1"/>
      <w:numFmt w:val="bullet"/>
      <w:lvlText w:val=""/>
      <w:lvlJc w:val="left"/>
      <w:pPr>
        <w:ind w:left="5760" w:hanging="360"/>
      </w:pPr>
      <w:rPr/>
    </w:lvl>
    <w:lvl w:ilvl="7">
      <w:start w:val="1"/>
      <w:numFmt w:val="bullet"/>
      <w:lvlText w:val="o"/>
      <w:lvlJc w:val="left"/>
      <w:pPr>
        <w:ind w:left="6480" w:hanging="360"/>
      </w:pPr>
      <w:rPr/>
    </w:lvl>
    <w:lvl w:ilvl="8">
      <w:start w:val="1"/>
      <w:numFmt w:val="bullet"/>
      <w:lvlText w:val=""/>
      <w:lvlJc w:val="left"/>
      <w:pPr>
        <w:ind w:left="72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